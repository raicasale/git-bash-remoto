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63F4" w14:paraId="7ED3D1B6" w14:textId="77777777" w:rsidTr="000A63F4">
        <w:tc>
          <w:tcPr>
            <w:tcW w:w="2831" w:type="dxa"/>
          </w:tcPr>
          <w:p w14:paraId="50F86BB6" w14:textId="002F9581" w:rsidR="000A63F4" w:rsidRDefault="002011AD">
            <w:r>
              <w:t xml:space="preserve">Comando </w:t>
            </w:r>
            <w:proofErr w:type="spellStart"/>
            <w:r>
              <w:t>Git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65490E64" w14:textId="27BD2835" w:rsidR="000A63F4" w:rsidRDefault="002011AD">
            <w:r>
              <w:t>Exemplo de uso</w:t>
            </w:r>
          </w:p>
        </w:tc>
        <w:tc>
          <w:tcPr>
            <w:tcW w:w="2832" w:type="dxa"/>
          </w:tcPr>
          <w:p w14:paraId="3EB9F409" w14:textId="433ABB49" w:rsidR="000A63F4" w:rsidRDefault="002011AD">
            <w:r>
              <w:t>Operação</w:t>
            </w:r>
          </w:p>
        </w:tc>
      </w:tr>
      <w:tr w:rsidR="000A63F4" w14:paraId="77A371C5" w14:textId="77777777" w:rsidTr="000A63F4">
        <w:tc>
          <w:tcPr>
            <w:tcW w:w="2831" w:type="dxa"/>
          </w:tcPr>
          <w:p w14:paraId="1F212828" w14:textId="352FF01D" w:rsidR="000A63F4" w:rsidRDefault="00B44436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560E55E1" w14:textId="607057A5" w:rsidR="000A63F4" w:rsidRDefault="00B4443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r w:rsidR="00231AB8">
              <w:t xml:space="preserve">–global user.name | </w:t>
            </w:r>
            <w:proofErr w:type="spellStart"/>
            <w:proofErr w:type="gramStart"/>
            <w:r w:rsidR="00231AB8"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7F018049" w14:textId="784F8FC0" w:rsidR="000A63F4" w:rsidRDefault="00231AB8">
            <w:r>
              <w:t>Config</w:t>
            </w:r>
            <w:r w:rsidR="00DD0879">
              <w:t>ura o usuário e e-mail</w:t>
            </w:r>
          </w:p>
        </w:tc>
      </w:tr>
      <w:tr w:rsidR="000A63F4" w14:paraId="291C45FE" w14:textId="77777777" w:rsidTr="000A63F4">
        <w:tc>
          <w:tcPr>
            <w:tcW w:w="2831" w:type="dxa"/>
          </w:tcPr>
          <w:p w14:paraId="54507924" w14:textId="3380A96D" w:rsidR="000A63F4" w:rsidRDefault="00DD0879">
            <w:r>
              <w:t xml:space="preserve">help </w:t>
            </w:r>
          </w:p>
        </w:tc>
        <w:tc>
          <w:tcPr>
            <w:tcW w:w="2831" w:type="dxa"/>
          </w:tcPr>
          <w:p w14:paraId="2E444D8B" w14:textId="2DCC9957" w:rsidR="000A63F4" w:rsidRDefault="003A11B7">
            <w:proofErr w:type="spellStart"/>
            <w:proofErr w:type="gramStart"/>
            <w:r>
              <w:t>git.help</w:t>
            </w:r>
            <w:proofErr w:type="spellEnd"/>
            <w:proofErr w:type="gramEnd"/>
            <w:r>
              <w:t xml:space="preserve"> &lt;comando&gt;</w:t>
            </w:r>
          </w:p>
        </w:tc>
        <w:tc>
          <w:tcPr>
            <w:tcW w:w="2832" w:type="dxa"/>
          </w:tcPr>
          <w:p w14:paraId="0D5FA3D1" w14:textId="281B667C" w:rsidR="000A63F4" w:rsidRDefault="003A11B7">
            <w:proofErr w:type="spellStart"/>
            <w:r>
              <w:t>Obtem</w:t>
            </w:r>
            <w:proofErr w:type="spellEnd"/>
            <w:r>
              <w:t xml:space="preserve"> ajuda </w:t>
            </w:r>
            <w:r w:rsidR="00B3427D">
              <w:t xml:space="preserve">sobre um comando </w:t>
            </w:r>
            <w:proofErr w:type="gramStart"/>
            <w:r w:rsidR="00B3427D">
              <w:t>especifico</w:t>
            </w:r>
            <w:proofErr w:type="gramEnd"/>
          </w:p>
        </w:tc>
      </w:tr>
      <w:tr w:rsidR="000A63F4" w14:paraId="457ABF05" w14:textId="77777777" w:rsidTr="000A63F4">
        <w:tc>
          <w:tcPr>
            <w:tcW w:w="2831" w:type="dxa"/>
          </w:tcPr>
          <w:p w14:paraId="3CB5FC89" w14:textId="1162AECC" w:rsidR="000A63F4" w:rsidRDefault="00192735">
            <w:proofErr w:type="spellStart"/>
            <w:r>
              <w:t>i</w:t>
            </w:r>
            <w:r w:rsidR="00B3427D">
              <w:t>nit</w:t>
            </w:r>
            <w:proofErr w:type="spellEnd"/>
            <w:r w:rsidR="00B3427D">
              <w:t xml:space="preserve"> </w:t>
            </w:r>
          </w:p>
        </w:tc>
        <w:tc>
          <w:tcPr>
            <w:tcW w:w="2831" w:type="dxa"/>
          </w:tcPr>
          <w:p w14:paraId="2CA5F6C0" w14:textId="5B6B186B" w:rsidR="000A63F4" w:rsidRDefault="00B3427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75F7FB90" w14:textId="4F4F8CA8" w:rsidR="000A63F4" w:rsidRDefault="00192735">
            <w:r>
              <w:t>Inicializar um repositório em uma pasta</w:t>
            </w:r>
          </w:p>
        </w:tc>
      </w:tr>
      <w:tr w:rsidR="000A63F4" w14:paraId="4651DF87" w14:textId="77777777" w:rsidTr="000A63F4">
        <w:tc>
          <w:tcPr>
            <w:tcW w:w="2831" w:type="dxa"/>
          </w:tcPr>
          <w:p w14:paraId="10FEF876" w14:textId="6C87E5BA" w:rsidR="000A63F4" w:rsidRDefault="00192735">
            <w:r>
              <w:t xml:space="preserve">status </w:t>
            </w:r>
          </w:p>
        </w:tc>
        <w:tc>
          <w:tcPr>
            <w:tcW w:w="2831" w:type="dxa"/>
          </w:tcPr>
          <w:p w14:paraId="208E91F3" w14:textId="4A73088B" w:rsidR="000A63F4" w:rsidRDefault="00D36422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1881CAE8" w14:textId="66543851" w:rsidR="000A63F4" w:rsidRDefault="00D36422">
            <w:r>
              <w:t xml:space="preserve">Verificar </w:t>
            </w:r>
            <w:r w:rsidR="00B57154">
              <w:t>a situação (status) do repositório</w:t>
            </w:r>
          </w:p>
        </w:tc>
      </w:tr>
      <w:tr w:rsidR="000A63F4" w14:paraId="3F64EB7E" w14:textId="77777777" w:rsidTr="000A63F4">
        <w:tc>
          <w:tcPr>
            <w:tcW w:w="2831" w:type="dxa"/>
          </w:tcPr>
          <w:p w14:paraId="4DF90F31" w14:textId="68835F30" w:rsidR="000A63F4" w:rsidRDefault="004231CE">
            <w:proofErr w:type="spellStart"/>
            <w:r>
              <w:t>a</w:t>
            </w:r>
            <w:r w:rsidR="00B57154">
              <w:t>dd</w:t>
            </w:r>
            <w:proofErr w:type="spellEnd"/>
            <w:r w:rsidR="00B57154">
              <w:t xml:space="preserve"> &lt;file&gt;</w:t>
            </w:r>
          </w:p>
        </w:tc>
        <w:tc>
          <w:tcPr>
            <w:tcW w:w="2831" w:type="dxa"/>
          </w:tcPr>
          <w:p w14:paraId="66C899C6" w14:textId="4833AE9A" w:rsidR="000A63F4" w:rsidRDefault="004231C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ins w:id="0" w:author="Microsoft Word" w:date="2024-02-19T07:35:00Z">
              <w:r w:rsidR="00AC6F7D">
                <w:t>&lt;</w:t>
              </w:r>
              <w:r w:rsidR="00AC6F7D" w:rsidRPr="00DE0809">
                <w:rPr>
                  <w:color w:val="FF0000"/>
                </w:rPr>
                <w:t>arquivo</w:t>
              </w:r>
              <w:r w:rsidR="00AC6F7D">
                <w:t>&gt;</w:t>
              </w:r>
            </w:ins>
          </w:p>
        </w:tc>
        <w:tc>
          <w:tcPr>
            <w:tcW w:w="2832" w:type="dxa"/>
          </w:tcPr>
          <w:p w14:paraId="38C02C01" w14:textId="3BE27884" w:rsidR="000A63F4" w:rsidRDefault="00AC6F7D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0A63F4" w14:paraId="3DA385DE" w14:textId="77777777" w:rsidTr="000A63F4">
        <w:tc>
          <w:tcPr>
            <w:tcW w:w="2831" w:type="dxa"/>
          </w:tcPr>
          <w:p w14:paraId="1DAB2568" w14:textId="4B7E39F6" w:rsidR="000A63F4" w:rsidRDefault="00130E27">
            <w:proofErr w:type="spellStart"/>
            <w:r>
              <w:t>commit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49C6B815" w14:textId="2056DF8B" w:rsidR="000A63F4" w:rsidRDefault="00397F9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</w:t>
            </w:r>
            <w:r w:rsidR="00755D98">
              <w:t>-m “mensagem”</w:t>
            </w:r>
          </w:p>
        </w:tc>
        <w:tc>
          <w:tcPr>
            <w:tcW w:w="2832" w:type="dxa"/>
          </w:tcPr>
          <w:p w14:paraId="6790EB66" w14:textId="77777777" w:rsidR="000A63F4" w:rsidRDefault="000A63F4"/>
        </w:tc>
      </w:tr>
      <w:tr w:rsidR="000A63F4" w14:paraId="42811436" w14:textId="77777777" w:rsidTr="000A63F4">
        <w:tc>
          <w:tcPr>
            <w:tcW w:w="2831" w:type="dxa"/>
          </w:tcPr>
          <w:p w14:paraId="45535902" w14:textId="37C317C4" w:rsidR="000A63F4" w:rsidRDefault="008C77F3">
            <w:r>
              <w:t>reset</w:t>
            </w:r>
          </w:p>
        </w:tc>
        <w:tc>
          <w:tcPr>
            <w:tcW w:w="2831" w:type="dxa"/>
          </w:tcPr>
          <w:p w14:paraId="298A86E2" w14:textId="2604CB0B" w:rsidR="000A63F4" w:rsidRDefault="00C32EC6">
            <w:proofErr w:type="spellStart"/>
            <w:r>
              <w:t>git</w:t>
            </w:r>
            <w:proofErr w:type="spellEnd"/>
            <w:r>
              <w:t xml:space="preserve"> reset </w:t>
            </w:r>
            <w:r w:rsidR="00476972">
              <w:t>&lt;</w:t>
            </w:r>
            <w:r w:rsidR="00476972" w:rsidRPr="000673B1">
              <w:rPr>
                <w:color w:val="FF0000"/>
              </w:rPr>
              <w:t>arquivo</w:t>
            </w:r>
            <w:r w:rsidR="00476972">
              <w:t>&gt;</w:t>
            </w:r>
          </w:p>
        </w:tc>
        <w:tc>
          <w:tcPr>
            <w:tcW w:w="2832" w:type="dxa"/>
          </w:tcPr>
          <w:p w14:paraId="426547D2" w14:textId="3A713F64" w:rsidR="000A63F4" w:rsidRDefault="000673B1">
            <w:r>
              <w:t>Volta do estado preparado para o modificado</w:t>
            </w:r>
          </w:p>
        </w:tc>
      </w:tr>
    </w:tbl>
    <w:p w14:paraId="22CAA23A" w14:textId="77777777" w:rsidR="00BD673D" w:rsidRDefault="00BD673D"/>
    <w:p w14:paraId="12BDF6B0" w14:textId="77777777" w:rsidR="000673B1" w:rsidRDefault="000673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673B1" w14:paraId="449CC80D" w14:textId="77777777" w:rsidTr="000673B1">
        <w:tc>
          <w:tcPr>
            <w:tcW w:w="2831" w:type="dxa"/>
          </w:tcPr>
          <w:p w14:paraId="31E7A2AF" w14:textId="01B56CE9" w:rsidR="000673B1" w:rsidRDefault="00A17CE8">
            <w:proofErr w:type="spellStart"/>
            <w:r>
              <w:t>restore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1E58D626" w14:textId="462420F5" w:rsidR="000673B1" w:rsidRDefault="00A17CE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</w:t>
            </w:r>
            <w:r w:rsidRPr="00DE0809">
              <w:rPr>
                <w:color w:val="FF0000"/>
              </w:rPr>
              <w:t>a</w:t>
            </w:r>
            <w:r w:rsidR="00DE0809" w:rsidRPr="00DE0809">
              <w:rPr>
                <w:color w:val="FF0000"/>
              </w:rPr>
              <w:t>rquivo</w:t>
            </w:r>
            <w:r w:rsidR="00DE0809">
              <w:t>&gt;</w:t>
            </w:r>
          </w:p>
        </w:tc>
        <w:tc>
          <w:tcPr>
            <w:tcW w:w="2832" w:type="dxa"/>
          </w:tcPr>
          <w:p w14:paraId="511C4556" w14:textId="3B7089D8" w:rsidR="000673B1" w:rsidRDefault="009563DB">
            <w:r>
              <w:t>Desfaz uma alteração em um arquivo modificado</w:t>
            </w:r>
          </w:p>
        </w:tc>
      </w:tr>
      <w:tr w:rsidR="000673B1" w14:paraId="2C756FE4" w14:textId="77777777" w:rsidTr="000673B1">
        <w:tc>
          <w:tcPr>
            <w:tcW w:w="2831" w:type="dxa"/>
          </w:tcPr>
          <w:p w14:paraId="4DB367C0" w14:textId="1652E347" w:rsidR="000673B1" w:rsidRDefault="00852545">
            <w:r>
              <w:t xml:space="preserve">clean </w:t>
            </w:r>
          </w:p>
        </w:tc>
        <w:tc>
          <w:tcPr>
            <w:tcW w:w="2831" w:type="dxa"/>
          </w:tcPr>
          <w:p w14:paraId="76A00019" w14:textId="77777777" w:rsidR="000673B1" w:rsidRDefault="000673B1"/>
        </w:tc>
        <w:tc>
          <w:tcPr>
            <w:tcW w:w="2832" w:type="dxa"/>
          </w:tcPr>
          <w:p w14:paraId="7330A6A1" w14:textId="77777777" w:rsidR="000673B1" w:rsidRDefault="000673B1"/>
        </w:tc>
      </w:tr>
      <w:tr w:rsidR="000673B1" w14:paraId="5FB6AA4F" w14:textId="77777777" w:rsidTr="000673B1">
        <w:tc>
          <w:tcPr>
            <w:tcW w:w="2831" w:type="dxa"/>
          </w:tcPr>
          <w:p w14:paraId="30524BFB" w14:textId="77777777" w:rsidR="000673B1" w:rsidRDefault="000673B1"/>
        </w:tc>
        <w:tc>
          <w:tcPr>
            <w:tcW w:w="2831" w:type="dxa"/>
          </w:tcPr>
          <w:p w14:paraId="6039A0F7" w14:textId="77777777" w:rsidR="000673B1" w:rsidRDefault="000673B1"/>
        </w:tc>
        <w:tc>
          <w:tcPr>
            <w:tcW w:w="2832" w:type="dxa"/>
          </w:tcPr>
          <w:p w14:paraId="1DE11A32" w14:textId="77777777" w:rsidR="000673B1" w:rsidRDefault="000673B1"/>
        </w:tc>
      </w:tr>
    </w:tbl>
    <w:p w14:paraId="463AD1CA" w14:textId="77777777" w:rsidR="000673B1" w:rsidRDefault="000673B1"/>
    <w:sectPr w:rsidR="00067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53B2D" w14:textId="77777777" w:rsidR="00E076C7" w:rsidRDefault="00E076C7" w:rsidP="00E076C7">
      <w:pPr>
        <w:spacing w:after="0" w:line="240" w:lineRule="auto"/>
      </w:pPr>
      <w:r>
        <w:separator/>
      </w:r>
    </w:p>
  </w:endnote>
  <w:endnote w:type="continuationSeparator" w:id="0">
    <w:p w14:paraId="3997C0FA" w14:textId="77777777" w:rsidR="00E076C7" w:rsidRDefault="00E076C7" w:rsidP="00E076C7">
      <w:pPr>
        <w:spacing w:after="0" w:line="240" w:lineRule="auto"/>
      </w:pPr>
      <w:r>
        <w:continuationSeparator/>
      </w:r>
    </w:p>
  </w:endnote>
  <w:endnote w:type="continuationNotice" w:id="1">
    <w:p w14:paraId="33943E54" w14:textId="77777777" w:rsidR="000673B1" w:rsidRDefault="000673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C5308" w14:textId="77777777" w:rsidR="00E076C7" w:rsidRDefault="00E076C7" w:rsidP="00E076C7">
      <w:pPr>
        <w:spacing w:after="0" w:line="240" w:lineRule="auto"/>
      </w:pPr>
      <w:r>
        <w:separator/>
      </w:r>
    </w:p>
  </w:footnote>
  <w:footnote w:type="continuationSeparator" w:id="0">
    <w:p w14:paraId="46C1DF2C" w14:textId="77777777" w:rsidR="00E076C7" w:rsidRDefault="00E076C7" w:rsidP="00E076C7">
      <w:pPr>
        <w:spacing w:after="0" w:line="240" w:lineRule="auto"/>
      </w:pPr>
      <w:r>
        <w:continuationSeparator/>
      </w:r>
    </w:p>
  </w:footnote>
  <w:footnote w:type="continuationNotice" w:id="1">
    <w:p w14:paraId="21EB17F6" w14:textId="77777777" w:rsidR="000673B1" w:rsidRDefault="000673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3D"/>
    <w:rsid w:val="000673B1"/>
    <w:rsid w:val="000A63F4"/>
    <w:rsid w:val="00130E27"/>
    <w:rsid w:val="00192735"/>
    <w:rsid w:val="002011AD"/>
    <w:rsid w:val="00231AB8"/>
    <w:rsid w:val="00315CE7"/>
    <w:rsid w:val="00397F93"/>
    <w:rsid w:val="003A11B7"/>
    <w:rsid w:val="00407C11"/>
    <w:rsid w:val="004231CE"/>
    <w:rsid w:val="00476972"/>
    <w:rsid w:val="00755D98"/>
    <w:rsid w:val="00852545"/>
    <w:rsid w:val="008C77F3"/>
    <w:rsid w:val="009563DB"/>
    <w:rsid w:val="00A17CE8"/>
    <w:rsid w:val="00AC6F7D"/>
    <w:rsid w:val="00B3427D"/>
    <w:rsid w:val="00B44436"/>
    <w:rsid w:val="00B57154"/>
    <w:rsid w:val="00BD673D"/>
    <w:rsid w:val="00C2514D"/>
    <w:rsid w:val="00C32EC6"/>
    <w:rsid w:val="00D36422"/>
    <w:rsid w:val="00DD0879"/>
    <w:rsid w:val="00DE0809"/>
    <w:rsid w:val="00E0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08E5A"/>
  <w15:chartTrackingRefBased/>
  <w15:docId w15:val="{1793E273-E757-427A-B80D-72CDF546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6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6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6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6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6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6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6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6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6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6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6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6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67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67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67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67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67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67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6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6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6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6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6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67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67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67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6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67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673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07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76C7"/>
  </w:style>
  <w:style w:type="paragraph" w:styleId="Rodap">
    <w:name w:val="footer"/>
    <w:basedOn w:val="Normal"/>
    <w:link w:val="RodapChar"/>
    <w:uiPriority w:val="99"/>
    <w:unhideWhenUsed/>
    <w:rsid w:val="00E07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76C7"/>
  </w:style>
  <w:style w:type="table" w:styleId="Tabelacomgrade">
    <w:name w:val="Table Grid"/>
    <w:basedOn w:val="Tabelanormal"/>
    <w:uiPriority w:val="39"/>
    <w:rsid w:val="000A6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500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Ra�ssa Arruda Casale</dc:creator>
  <cp:keywords/>
  <dc:description/>
  <cp:lastModifiedBy>Ra�ssa Arruda Casale</cp:lastModifiedBy>
  <cp:revision>26</cp:revision>
  <dcterms:created xsi:type="dcterms:W3CDTF">2024-02-19T10:24:00Z</dcterms:created>
  <dcterms:modified xsi:type="dcterms:W3CDTF">2024-02-19T10:37:00Z</dcterms:modified>
</cp:coreProperties>
</file>